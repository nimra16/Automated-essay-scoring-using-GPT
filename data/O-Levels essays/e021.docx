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del w:author="Mughni Shaikh" w:id="0" w:date="2020-12-22T06:43:07Z"/>
        </w:rPr>
      </w:pPr>
      <w:r w:rsidDel="00000000" w:rsidR="00000000" w:rsidRPr="00000000">
        <w:rPr>
          <w:rtl w:val="0"/>
        </w:rPr>
        <w:t xml:space="preserve">                                                                                                        </w:t>
      </w:r>
      <w:del w:author="Mughni Shaikh" w:id="0" w:date="2020-12-22T06:43:07Z">
        <w:r w:rsidDel="00000000" w:rsidR="00000000" w:rsidRPr="00000000">
          <w:rPr>
            <w:rtl w:val="0"/>
          </w:rPr>
          <w:delText xml:space="preserve"> North San Francisco    </w:delText>
        </w:r>
      </w:del>
    </w:p>
    <w:p w:rsidR="00000000" w:rsidDel="00000000" w:rsidP="00000000" w:rsidRDefault="00000000" w:rsidRPr="00000000" w14:paraId="00000002">
      <w:pPr>
        <w:pageBreakBefore w:val="0"/>
        <w:rPr>
          <w:del w:author="Mughni Shaikh" w:id="0" w:date="2020-12-22T06:43:07Z"/>
        </w:rPr>
      </w:pPr>
      <w:del w:author="Mughni Shaikh" w:id="0" w:date="2020-12-22T06:43:07Z">
        <w:r w:rsidDel="00000000" w:rsidR="00000000" w:rsidRPr="00000000">
          <w:rPr>
            <w:rtl w:val="0"/>
          </w:rPr>
          <w:delText xml:space="preserve">                                                                                                         Silicon  valley    </w:delText>
        </w:r>
      </w:del>
    </w:p>
    <w:p w:rsidR="00000000" w:rsidDel="00000000" w:rsidP="00000000" w:rsidRDefault="00000000" w:rsidRPr="00000000" w14:paraId="00000003">
      <w:pPr>
        <w:pageBreakBefore w:val="0"/>
        <w:rPr/>
      </w:pPr>
      <w:del w:author="Mughni Shaikh" w:id="0" w:date="2020-12-22T06:43:07Z">
        <w:r w:rsidDel="00000000" w:rsidR="00000000" w:rsidRPr="00000000">
          <w:rPr>
            <w:rtl w:val="0"/>
          </w:rPr>
          <w:delText xml:space="preserve">                                                                                                          22-dec-2020</w:delText>
        </w:r>
      </w:del>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Dear Aunt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I’ve received your letter. It was great to hear from you after a long while. You seem to have a nice time in America .</w:t>
      </w:r>
    </w:p>
    <w:p w:rsidR="00000000" w:rsidDel="00000000" w:rsidP="00000000" w:rsidRDefault="00000000" w:rsidRPr="00000000" w14:paraId="00000007">
      <w:pPr>
        <w:pageBreakBefore w:val="0"/>
        <w:rPr>
          <w:ins w:author="Mughni Shaikh" w:id="1" w:date="2020-12-22T06:43:17Z"/>
        </w:rPr>
      </w:pPr>
      <w:r w:rsidDel="00000000" w:rsidR="00000000" w:rsidRPr="00000000">
        <w:rPr>
          <w:rtl w:val="0"/>
        </w:rPr>
        <w:t xml:space="preserve">As far as my school is concerned, I'm a newly admitted child here. My teachers are quite affable and it’s surely my pleasure to spend time with them but some of my classmates are blustering and browbeating kinda persons . you know what, when it was my first day of school i was pretty shy and nervous and the did get advantage from my behaviour and suddenly they came over and started being cruel and ruffians although they tried to bully me. </w:t>
      </w:r>
      <w:ins w:author="Mughni Shaikh" w:id="1" w:date="2020-12-22T06:43:17Z">
        <w:r w:rsidDel="00000000" w:rsidR="00000000" w:rsidRPr="00000000">
          <w:rPr>
            <w:rtl w:val="0"/>
          </w:rPr>
        </w:r>
      </w:ins>
    </w:p>
    <w:p w:rsidR="00000000" w:rsidDel="00000000" w:rsidP="00000000" w:rsidRDefault="00000000" w:rsidRPr="00000000" w14:paraId="00000008">
      <w:pPr>
        <w:pageBreakBefore w:val="0"/>
        <w:rPr>
          <w:ins w:author="Mughni Shaikh" w:id="2" w:date="2020-12-22T06:43:24Z"/>
        </w:rPr>
      </w:pPr>
      <w:r w:rsidDel="00000000" w:rsidR="00000000" w:rsidRPr="00000000">
        <w:rPr>
          <w:rtl w:val="0"/>
        </w:rPr>
        <w:t xml:space="preserve">At first they picked me apart and i was a bit sissy because it gave me heebie jeebies.They thought i couldn’t face them but i did because i’m a gutsy girl . However, I stood against them and their violence. I picked a santoku knife and showed up my skills accordingly which I learned from you. I’m grateful that I knew wonderful skills related to that knife and that’s the reason I defeated them so well just because of you. Thanks aunt. After seeing me as a brave lady then stepped back whereas they sat on their knees and apologized . you know what the feeling occurred inside me was breathtaking and i genuinely felt so good to offend those crappy boys infront of all class. </w:t>
      </w:r>
      <w:ins w:author="Mughni Shaikh" w:id="2" w:date="2020-12-22T06:43:24Z">
        <w:r w:rsidDel="00000000" w:rsidR="00000000" w:rsidRPr="00000000">
          <w:rPr>
            <w:rtl w:val="0"/>
          </w:rPr>
        </w:r>
      </w:ins>
    </w:p>
    <w:p w:rsidR="00000000" w:rsidDel="00000000" w:rsidP="00000000" w:rsidRDefault="00000000" w:rsidRPr="00000000" w14:paraId="00000009">
      <w:pPr>
        <w:pageBreakBefore w:val="0"/>
        <w:rPr/>
      </w:pPr>
      <w:r w:rsidDel="00000000" w:rsidR="00000000" w:rsidRPr="00000000">
        <w:rPr>
          <w:rtl w:val="0"/>
        </w:rPr>
        <w:t xml:space="preserve">Eventually I also complained to teachers about them so that they couldn’t do these unwell things with someone else who mighn’t be as  courageous as i’m. Teachers affronted them and warned them so badly. These  sort of habitually cruel guys should be punished.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Hope to see you soon </w:t>
      </w:r>
    </w:p>
    <w:p w:rsidR="00000000" w:rsidDel="00000000" w:rsidP="00000000" w:rsidRDefault="00000000" w:rsidRPr="00000000" w14:paraId="0000000C">
      <w:pPr>
        <w:pageBreakBefore w:val="0"/>
        <w:rPr/>
      </w:pPr>
      <w:r w:rsidDel="00000000" w:rsidR="00000000" w:rsidRPr="00000000">
        <w:rPr>
          <w:rtl w:val="0"/>
        </w:rPr>
        <w:t xml:space="preserve">Love fiza fatima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