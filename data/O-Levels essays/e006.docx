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9546F0" w:rsidR="00D358C5" w:rsidRDefault="00000000">
      <w:pPr>
        <w:shd w:val="clear" w:color="auto" w:fill="FFFFFF"/>
        <w:spacing w:before="240"/>
        <w:rPr>
          <w:b/>
          <w:sz w:val="28"/>
          <w:szCs w:val="28"/>
        </w:rPr>
      </w:pPr>
      <w:r>
        <w:rPr>
          <w:b/>
          <w:sz w:val="28"/>
          <w:szCs w:val="28"/>
        </w:rPr>
        <w:t>To: The Principal</w:t>
      </w:r>
      <w:ins w:id="0" w:author="023-18-0004" w:date="2023-06-17T11:58:00Z">
        <w:r w:rsidR="00B25005">
          <w:rPr>
            <w:b/>
            <w:sz w:val="28"/>
            <w:szCs w:val="28"/>
          </w:rPr>
          <w:t xml:space="preserve"> </w:t>
        </w:r>
      </w:ins>
      <w:r>
        <w:rPr>
          <w:b/>
          <w:sz w:val="28"/>
          <w:szCs w:val="28"/>
        </w:rPr>
        <w:t xml:space="preserve">IBA Public </w:t>
      </w:r>
    </w:p>
    <w:p w14:paraId="00000002" w14:textId="77777777" w:rsidR="00D358C5" w:rsidRDefault="00000000">
      <w:pPr>
        <w:shd w:val="clear" w:color="auto" w:fill="FFFFFF"/>
        <w:spacing w:before="240"/>
        <w:rPr>
          <w:b/>
          <w:sz w:val="28"/>
          <w:szCs w:val="28"/>
        </w:rPr>
      </w:pPr>
      <w:r>
        <w:rPr>
          <w:b/>
          <w:sz w:val="28"/>
          <w:szCs w:val="28"/>
        </w:rPr>
        <w:t>From: Salahuddin, member of Student Council</w:t>
      </w:r>
    </w:p>
    <w:p w14:paraId="00000003" w14:textId="77777777" w:rsidR="00D358C5" w:rsidRDefault="00000000">
      <w:pPr>
        <w:shd w:val="clear" w:color="auto" w:fill="FFFFFF"/>
        <w:spacing w:before="240"/>
        <w:rPr>
          <w:b/>
          <w:sz w:val="28"/>
          <w:szCs w:val="28"/>
        </w:rPr>
      </w:pPr>
      <w:r>
        <w:rPr>
          <w:b/>
          <w:sz w:val="28"/>
          <w:szCs w:val="28"/>
        </w:rPr>
        <w:t>Date: 6th June 2021</w:t>
      </w:r>
    </w:p>
    <w:p w14:paraId="00000004" w14:textId="77777777" w:rsidR="00D358C5" w:rsidRDefault="00000000">
      <w:pPr>
        <w:shd w:val="clear" w:color="auto" w:fill="FFFFFF"/>
        <w:spacing w:before="240"/>
        <w:rPr>
          <w:sz w:val="28"/>
          <w:szCs w:val="28"/>
        </w:rPr>
      </w:pPr>
      <w:r>
        <w:rPr>
          <w:sz w:val="28"/>
          <w:szCs w:val="28"/>
        </w:rPr>
        <w:t xml:space="preserve"> </w:t>
      </w:r>
    </w:p>
    <w:p w14:paraId="00000005" w14:textId="77777777" w:rsidR="00D358C5" w:rsidRDefault="00000000">
      <w:pPr>
        <w:shd w:val="clear" w:color="auto" w:fill="FFFFFF"/>
        <w:spacing w:before="240"/>
        <w:rPr>
          <w:b/>
          <w:sz w:val="28"/>
          <w:szCs w:val="28"/>
        </w:rPr>
      </w:pPr>
      <w:r>
        <w:rPr>
          <w:b/>
          <w:sz w:val="28"/>
          <w:szCs w:val="28"/>
        </w:rPr>
        <w:t>Subject: Starting off the school as easy as possible for new students</w:t>
      </w:r>
    </w:p>
    <w:p w14:paraId="00000006" w14:textId="77777777" w:rsidR="00D358C5" w:rsidRDefault="00000000">
      <w:pPr>
        <w:shd w:val="clear" w:color="auto" w:fill="FFFFFF"/>
        <w:spacing w:before="240"/>
        <w:rPr>
          <w:sz w:val="28"/>
          <w:szCs w:val="28"/>
        </w:rPr>
      </w:pPr>
      <w:r>
        <w:rPr>
          <w:sz w:val="28"/>
          <w:szCs w:val="28"/>
        </w:rPr>
        <w:t xml:space="preserve"> </w:t>
      </w:r>
    </w:p>
    <w:p w14:paraId="00000007" w14:textId="77777777" w:rsidR="00D358C5" w:rsidRDefault="00000000">
      <w:pPr>
        <w:shd w:val="clear" w:color="auto" w:fill="FFFFFF"/>
        <w:spacing w:before="240"/>
        <w:rPr>
          <w:b/>
          <w:sz w:val="28"/>
          <w:szCs w:val="28"/>
        </w:rPr>
      </w:pPr>
      <w:r>
        <w:rPr>
          <w:b/>
          <w:sz w:val="28"/>
          <w:szCs w:val="28"/>
        </w:rPr>
        <w:t>Introduction</w:t>
      </w:r>
    </w:p>
    <w:p w14:paraId="00000008" w14:textId="77777777" w:rsidR="00D358C5" w:rsidRDefault="00000000">
      <w:pPr>
        <w:shd w:val="clear" w:color="auto" w:fill="FFFFFF"/>
        <w:spacing w:before="240"/>
        <w:rPr>
          <w:sz w:val="28"/>
          <w:szCs w:val="28"/>
        </w:rPr>
      </w:pPr>
      <w:r>
        <w:rPr>
          <w:sz w:val="28"/>
          <w:szCs w:val="28"/>
        </w:rPr>
        <w:t>The following report is about the lack of interest among the students of IBA PSS and suggestions to overcome it.</w:t>
      </w:r>
    </w:p>
    <w:p w14:paraId="00000009" w14:textId="77777777" w:rsidR="00D358C5" w:rsidRDefault="00000000">
      <w:pPr>
        <w:shd w:val="clear" w:color="auto" w:fill="FFFFFF"/>
        <w:spacing w:before="240"/>
        <w:rPr>
          <w:sz w:val="28"/>
          <w:szCs w:val="28"/>
        </w:rPr>
      </w:pPr>
      <w:r>
        <w:rPr>
          <w:sz w:val="28"/>
          <w:szCs w:val="28"/>
        </w:rPr>
        <w:t xml:space="preserve"> </w:t>
      </w:r>
    </w:p>
    <w:p w14:paraId="0000000A" w14:textId="272A403C" w:rsidR="00D358C5" w:rsidRDefault="00000000">
      <w:pPr>
        <w:shd w:val="clear" w:color="auto" w:fill="FFFFFF"/>
        <w:spacing w:before="240"/>
        <w:rPr>
          <w:b/>
          <w:sz w:val="28"/>
          <w:szCs w:val="28"/>
        </w:rPr>
      </w:pPr>
      <w:r>
        <w:rPr>
          <w:b/>
          <w:sz w:val="28"/>
          <w:szCs w:val="28"/>
        </w:rPr>
        <w:t>Reasons for having lack of interest</w:t>
      </w:r>
    </w:p>
    <w:p w14:paraId="0000000B" w14:textId="4A723F54" w:rsidR="00D358C5" w:rsidRDefault="00000000">
      <w:pPr>
        <w:shd w:val="clear" w:color="auto" w:fill="FFFFFF"/>
        <w:spacing w:before="240"/>
        <w:rPr>
          <w:sz w:val="28"/>
          <w:szCs w:val="28"/>
        </w:rPr>
      </w:pPr>
      <w:r>
        <w:rPr>
          <w:sz w:val="28"/>
          <w:szCs w:val="28"/>
        </w:rPr>
        <w:t>I have recentlsurveyedng the students of IBA PSS. The results of the survey show that among 1,000 students from Class one to eight, only 200 would choose sports as their preferred leisure activity during their spare time. Students assume playing sports involves getting hot, dirty and sweaty as well as being occasionally sunburned. Also, the students complained about their lack of time. Many of them commented that this was caused by the longer school hours and also because of many co-curricular societies, such as uniformed bodies. According to them, their parents place an excessive amount of attention on academic work. Many of them have stated that it has become an obsession with their parents to make them excellent in academics.</w:t>
      </w:r>
    </w:p>
    <w:p w14:paraId="0000000C" w14:textId="77777777" w:rsidR="00D358C5" w:rsidRDefault="00000000">
      <w:pPr>
        <w:shd w:val="clear" w:color="auto" w:fill="FFFFFF"/>
        <w:spacing w:before="240"/>
        <w:rPr>
          <w:sz w:val="28"/>
          <w:szCs w:val="28"/>
        </w:rPr>
      </w:pPr>
      <w:r>
        <w:rPr>
          <w:sz w:val="28"/>
          <w:szCs w:val="28"/>
        </w:rPr>
        <w:t xml:space="preserve"> </w:t>
      </w:r>
    </w:p>
    <w:p w14:paraId="0000000D" w14:textId="77777777" w:rsidR="00D358C5" w:rsidRDefault="00000000">
      <w:pPr>
        <w:shd w:val="clear" w:color="auto" w:fill="FFFFFF"/>
        <w:spacing w:before="240"/>
        <w:rPr>
          <w:b/>
          <w:sz w:val="28"/>
          <w:szCs w:val="28"/>
        </w:rPr>
      </w:pPr>
      <w:r>
        <w:rPr>
          <w:b/>
          <w:sz w:val="28"/>
          <w:szCs w:val="28"/>
        </w:rPr>
        <w:t>Current situation of School facilities</w:t>
      </w:r>
    </w:p>
    <w:p w14:paraId="0000000E" w14:textId="77777777" w:rsidR="00D358C5" w:rsidRDefault="00000000">
      <w:pPr>
        <w:shd w:val="clear" w:color="auto" w:fill="FFFFFF"/>
        <w:spacing w:before="240"/>
        <w:rPr>
          <w:sz w:val="28"/>
          <w:szCs w:val="28"/>
        </w:rPr>
      </w:pPr>
      <w:r>
        <w:rPr>
          <w:sz w:val="28"/>
          <w:szCs w:val="28"/>
        </w:rPr>
        <w:t xml:space="preserve">Students have complained that the school field and sports equipment are not at a reasonable level. Since the school field is fully utilized, the students expect it to be at its level best. However, they have said that </w:t>
      </w:r>
      <w:r>
        <w:rPr>
          <w:sz w:val="28"/>
          <w:szCs w:val="28"/>
        </w:rPr>
        <w:lastRenderedPageBreak/>
        <w:t>the opposite is often true. There is insufficient sports equipment in the school storage room with only two soccer balls. The school's hockey equipment is also in very bad condition with several broken hockey sticks that have not been replaced. The poor conditions of the school field and the badminton courts have also drawn the anger of the students. Many students submitted complaints that the school field is very wet and muddy after it rains while the badminton courts' floor is heavily damaged.</w:t>
      </w:r>
    </w:p>
    <w:p w14:paraId="0000000F" w14:textId="77777777" w:rsidR="00D358C5" w:rsidRDefault="00000000">
      <w:pPr>
        <w:shd w:val="clear" w:color="auto" w:fill="FFFFFF"/>
        <w:spacing w:before="240"/>
        <w:rPr>
          <w:sz w:val="28"/>
          <w:szCs w:val="28"/>
        </w:rPr>
      </w:pPr>
      <w:r>
        <w:rPr>
          <w:sz w:val="28"/>
          <w:szCs w:val="28"/>
        </w:rPr>
        <w:t xml:space="preserve"> </w:t>
      </w:r>
    </w:p>
    <w:p w14:paraId="00000010" w14:textId="77777777" w:rsidR="00D358C5" w:rsidRDefault="00000000">
      <w:pPr>
        <w:shd w:val="clear" w:color="auto" w:fill="FFFFFF"/>
        <w:spacing w:before="240"/>
        <w:rPr>
          <w:b/>
          <w:sz w:val="28"/>
          <w:szCs w:val="28"/>
        </w:rPr>
      </w:pPr>
      <w:r>
        <w:rPr>
          <w:b/>
          <w:sz w:val="28"/>
          <w:szCs w:val="28"/>
        </w:rPr>
        <w:t>Suggestions to overcome it</w:t>
      </w:r>
    </w:p>
    <w:p w14:paraId="00000011" w14:textId="1CACC970" w:rsidR="00D358C5" w:rsidRDefault="00000000">
      <w:pPr>
        <w:shd w:val="clear" w:color="auto" w:fill="FFFFFF"/>
        <w:spacing w:before="240"/>
        <w:rPr>
          <w:sz w:val="28"/>
          <w:szCs w:val="28"/>
        </w:rPr>
      </w:pPr>
      <w:r>
        <w:rPr>
          <w:sz w:val="28"/>
          <w:szCs w:val="28"/>
        </w:rPr>
        <w:t>Due to the overwhelming to lack of interest in sports among the students, I have formulated a few suggestions for consideration. Among my suggestions is that the school authorities, such as the Head of Students Affairs, should stress the importance of sports to the students. The message would have a much greater impact on the students if delivered by a person in authority. Moreover, the school authorities could hold a dialogue wParent-Teachers during the next Parent Teacher Meeting. During the dialogue the school authorities could explain to the parents about the importance of sports in the life of students in IBA PSS. On top of that, the school could improve the sporting facilities for the students and employ qualified trainers. However, the school authorities could organize more competitions related to sports and offer attractive prizes to the winners. This would go a long way towards attracting the interest of the students to get involved in sports.</w:t>
      </w:r>
    </w:p>
    <w:p w14:paraId="00000012" w14:textId="77777777" w:rsidR="00D358C5" w:rsidRDefault="00000000">
      <w:pPr>
        <w:shd w:val="clear" w:color="auto" w:fill="FFFFFF"/>
        <w:spacing w:before="240"/>
        <w:rPr>
          <w:b/>
          <w:sz w:val="28"/>
          <w:szCs w:val="28"/>
        </w:rPr>
      </w:pPr>
      <w:r>
        <w:rPr>
          <w:b/>
          <w:sz w:val="28"/>
          <w:szCs w:val="28"/>
        </w:rPr>
        <w:t xml:space="preserve"> </w:t>
      </w:r>
    </w:p>
    <w:p w14:paraId="00000013" w14:textId="77777777" w:rsidR="00D358C5" w:rsidRDefault="00000000">
      <w:pPr>
        <w:shd w:val="clear" w:color="auto" w:fill="FFFFFF"/>
        <w:spacing w:before="240"/>
        <w:rPr>
          <w:b/>
          <w:sz w:val="28"/>
          <w:szCs w:val="28"/>
        </w:rPr>
      </w:pPr>
      <w:r>
        <w:rPr>
          <w:b/>
          <w:sz w:val="28"/>
          <w:szCs w:val="28"/>
        </w:rPr>
        <w:t>Conclusion</w:t>
      </w:r>
    </w:p>
    <w:p w14:paraId="00000014" w14:textId="77777777" w:rsidR="00D358C5" w:rsidRDefault="00000000">
      <w:pPr>
        <w:spacing w:before="240" w:after="240"/>
        <w:rPr>
          <w:sz w:val="28"/>
          <w:szCs w:val="28"/>
          <w:highlight w:val="white"/>
        </w:rPr>
      </w:pPr>
      <w:r>
        <w:rPr>
          <w:sz w:val="28"/>
          <w:szCs w:val="28"/>
          <w:highlight w:val="white"/>
        </w:rPr>
        <w:t>Sports are an essential and important aspect for every human being and due to many reasons students of IBA PSS have lack of interest in sports and this needs to be solved and should be overcome as soon as possible so that the Student council remains healthy</w:t>
      </w:r>
    </w:p>
    <w:p w14:paraId="00000015" w14:textId="77777777" w:rsidR="00D358C5" w:rsidRDefault="00D358C5">
      <w:pPr>
        <w:rPr>
          <w:color w:val="464E56"/>
          <w:sz w:val="21"/>
          <w:szCs w:val="21"/>
          <w:highlight w:val="white"/>
        </w:rPr>
      </w:pPr>
    </w:p>
    <w:sectPr w:rsidR="00D358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023-18-0004">
    <w15:presenceInfo w15:providerId="AD" w15:userId="S::hamzaiqbal.bcsf18@iba-suk.edu.pk::ee281a55-5e1e-4f17-ba1b-2f45694e6a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xtTA0sDAwMLU0NDdW0lEKTi0uzszPAykwrAUA3XqGoiwAAAA="/>
  </w:docVars>
  <w:rsids>
    <w:rsidRoot w:val="00D358C5"/>
    <w:rsid w:val="009E48F7"/>
    <w:rsid w:val="00B25005"/>
    <w:rsid w:val="00D358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1DA0"/>
  <w15:docId w15:val="{A32F1E80-7EA4-491F-9EAE-70FA4E24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9E48F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023-18-0004</cp:lastModifiedBy>
  <cp:revision>7</cp:revision>
  <dcterms:created xsi:type="dcterms:W3CDTF">2023-06-17T06:48:00Z</dcterms:created>
  <dcterms:modified xsi:type="dcterms:W3CDTF">2023-06-17T06:58:00Z</dcterms:modified>
</cp:coreProperties>
</file>